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Verdana" w:cs="Verdana" w:eastAsia="Verdana" w:hAnsi="Verdana"/>
          <w:sz w:val="36"/>
          <w:szCs w:val="36"/>
        </w:rPr>
      </w:pPr>
      <w:bookmarkStart w:colFirst="0" w:colLast="0" w:name="_7zwurdslnlif" w:id="0"/>
      <w:bookmarkEnd w:id="0"/>
      <w:r w:rsidDel="00000000" w:rsidR="00000000" w:rsidRPr="00000000">
        <w:rPr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2"/>
        </w:num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999999"/>
          <w:rtl w:val="0"/>
        </w:rPr>
        <w:t xml:space="preserve">‿‿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6.266</w:t>
      </w:r>
    </w:p>
    <w:p w:rsidR="00000000" w:rsidDel="00000000" w:rsidP="00000000" w:rsidRDefault="00000000" w:rsidRPr="00000000" w14:paraId="00000003">
      <w:pPr>
        <w:numPr>
          <w:ilvl w:val="0"/>
          <w:numId w:val="22"/>
        </w:numPr>
        <w:rPr>
          <w:u w:val="none"/>
        </w:rPr>
      </w:pPr>
      <w:r w:rsidDel="00000000" w:rsidR="00000000" w:rsidRPr="00000000">
        <w:rPr>
          <w:rtl w:val="0"/>
        </w:rPr>
        <w:t xml:space="preserve">|1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00,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15|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rPr>
          <w:u w:val="none"/>
        </w:rPr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format specifies 'int' but the argument is 'char *'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</w:pPr>
      <w:r w:rsidDel="00000000" w:rsidR="00000000" w:rsidRPr="00000000">
        <w:rPr>
          <w:rtl w:val="0"/>
        </w:rPr>
        <w:t xml:space="preserve">abcd,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0" w:firstLine="0"/>
        <w:rPr/>
      </w:pPr>
      <w:bookmarkStart w:colFirst="0" w:colLast="0" w:name="_ypm4hp9gy163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rPr>
          <w:u w:val="none"/>
        </w:rPr>
      </w:pPr>
      <w:r w:rsidDel="00000000" w:rsidR="00000000" w:rsidRPr="00000000">
        <w:rPr>
          <w:rtl w:val="0"/>
        </w:rPr>
        <w:t xml:space="preserve">'printf' returns the number of characters printed. If there are errors, 'printf' will return a negative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0" w:firstLine="0"/>
        <w:rPr/>
      </w:pPr>
      <w:bookmarkStart w:colFirst="0" w:colLast="0" w:name="_m46f682s3kkg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rPr>
          <w:u w:val="none"/>
        </w:rPr>
      </w:pPr>
      <w:r w:rsidDel="00000000" w:rsidR="00000000" w:rsidRPr="00000000">
        <w:rPr>
          <w:rtl w:val="0"/>
        </w:rPr>
        <w:t xml:space="preserve">x = 2, y = </w:t>
      </w:r>
      <w:r w:rsidDel="00000000" w:rsidR="00000000" w:rsidRPr="00000000">
        <w:rPr>
          <w:rtl w:val="0"/>
        </w:rPr>
        <w:t xml:space="preserve">AMBI</w:t>
      </w:r>
      <w:r w:rsidDel="00000000" w:rsidR="00000000" w:rsidRPr="00000000">
        <w:rPr>
          <w:rtl w:val="0"/>
        </w:rPr>
        <w:t xml:space="preserve">, z = 1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rPr>
          <w:u w:val="none"/>
        </w:rPr>
      </w:pPr>
      <w:r w:rsidDel="00000000" w:rsidR="00000000" w:rsidRPr="00000000">
        <w:rPr>
          <w:rtl w:val="0"/>
        </w:rPr>
        <w:t xml:space="preserve">a = 6, b = </w:t>
      </w:r>
      <w:r w:rsidDel="00000000" w:rsidR="00000000" w:rsidRPr="00000000">
        <w:rPr>
          <w:rtl w:val="0"/>
        </w:rPr>
        <w:t xml:space="preserve">AMBI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rPr>
          <w:u w:val="none"/>
        </w:rPr>
      </w:pPr>
      <w:r w:rsidDel="00000000" w:rsidR="00000000" w:rsidRPr="00000000">
        <w:rPr>
          <w:rtl w:val="0"/>
        </w:rPr>
        <w:t xml:space="preserve">str = "hello", c = 32 (or '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'), x = 6, y = 7.0f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0" w:firstLine="0"/>
        <w:rPr/>
      </w:pPr>
      <w:bookmarkStart w:colFirst="0" w:colLast="0" w:name="_4q0x6eeng9fh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switch statement requires expression of integer type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switch case must be an integer constant expression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ind w:left="0" w:firstLine="0"/>
        <w:rPr/>
      </w:pPr>
      <w:bookmarkStart w:colFirst="0" w:colLast="0" w:name="_2wguv8w72ifh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</w:pPr>
      <w:r w:rsidDel="00000000" w:rsidR="00000000" w:rsidRPr="00000000">
        <w:rPr/>
        <w:drawing>
          <wp:inline distB="114300" distT="114300" distL="114300" distR="114300">
            <wp:extent cx="2852738" cy="231841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31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</w:pPr>
      <w:r w:rsidDel="00000000" w:rsidR="00000000" w:rsidRPr="00000000">
        <w:rPr>
          <w:rtl w:val="0"/>
        </w:rPr>
        <w:t xml:space="preserve">0-3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0-6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1-2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1-5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2-4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3-6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4-5</w:t>
      </w:r>
      <w:r w:rsidDel="00000000" w:rsidR="00000000" w:rsidRPr="00000000">
        <w:rPr>
          <w:color w:val="999999"/>
          <w:rtl w:val="0"/>
        </w:rPr>
        <w:t xml:space="preserve">‿ (assuming i and j are defined)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left="0" w:firstLine="0"/>
        <w:rPr/>
      </w:pPr>
      <w:bookmarkStart w:colFirst="0" w:colLast="0" w:name="_onhjqw3vcenf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me?: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0" w:firstLine="0"/>
        <w:rPr/>
      </w:pPr>
      <w:bookmarkStart w:colFirst="0" w:colLast="0" w:name="_4h3p0aj580wh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8,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5,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ind w:left="0" w:firstLine="0"/>
        <w:rPr/>
      </w:pPr>
      <w:bookmarkStart w:colFirst="0" w:colLast="0" w:name="_a9ngub8n3ap7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color w:val="999999"/>
          <w:rtl w:val="0"/>
        </w:rPr>
        <w:t xml:space="preserve">‿</w:t>
      </w:r>
    </w:p>
    <w:p w:rsidR="00000000" w:rsidDel="00000000" w:rsidP="00000000" w:rsidRDefault="00000000" w:rsidRPr="00000000" w14:paraId="00000020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9ncv8deujqtf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5,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3,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0,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2,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2,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1,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3,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0,</w:t>
      </w:r>
      <w:r w:rsidDel="00000000" w:rsidR="00000000" w:rsidRPr="00000000">
        <w:rPr>
          <w:color w:val="999999"/>
          <w:rtl w:val="0"/>
        </w:rPr>
        <w:t xml:space="preserve">‿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(note: can't compile if -Werror is used. </w:t>
      </w:r>
    </w:p>
    <w:p w:rsidR="00000000" w:rsidDel="00000000" w:rsidP="00000000" w:rsidRDefault="00000000" w:rsidRPr="00000000" w14:paraId="00000027">
      <w:pPr>
        <w:ind w:left="0" w:firstLine="0"/>
        <w:rPr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'&amp;&amp;' within '||'</w:t>
      </w:r>
      <w:r w:rsidDel="00000000" w:rsidR="00000000" w:rsidRPr="00000000">
        <w:rPr>
          <w:color w:val="999999"/>
          <w:rtl w:val="0"/>
        </w:rPr>
        <w:t xml:space="preserve"> and </w:t>
      </w:r>
      <w:r w:rsidDel="00000000" w:rsidR="00000000" w:rsidRPr="00000000">
        <w:rPr>
          <w:i w:val="1"/>
          <w:color w:val="999999"/>
          <w:rtl w:val="0"/>
        </w:rPr>
        <w:t xml:space="preserve">expression result unused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agn6s91eqs6w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rPr>
          <w:u w:val="none"/>
        </w:rPr>
      </w:pPr>
      <w:r w:rsidDel="00000000" w:rsidR="00000000" w:rsidRPr="00000000">
        <w:rPr>
          <w:rtl w:val="0"/>
        </w:rPr>
        <w:t xml:space="preserve">(x &gt; 6) ? (y += 7) : ((x &lt; 3) ? (y -= 8) : 1);</w:t>
      </w:r>
    </w:p>
    <w:p w:rsidR="00000000" w:rsidDel="00000000" w:rsidP="00000000" w:rsidRDefault="00000000" w:rsidRPr="00000000" w14:paraId="0000002B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(note: 1 can be substituted with anything)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y += (x &gt; 6) ? 7 : ((x &lt; 3) ? -8 : 0);</w:t>
      </w:r>
    </w:p>
    <w:p w:rsidR="00000000" w:rsidDel="00000000" w:rsidP="00000000" w:rsidRDefault="00000000" w:rsidRPr="00000000" w14:paraId="0000002D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(alternative answer)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ind w:left="0" w:firstLine="0"/>
        <w:rPr/>
      </w:pPr>
      <w:bookmarkStart w:colFirst="0" w:colLast="0" w:name="_ws29z4gop0ho" w:id="10"/>
      <w:bookmarkEnd w:id="10"/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rPr>
          <w:u w:val="none"/>
        </w:rPr>
      </w:pPr>
      <w:r w:rsidDel="00000000" w:rsidR="00000000" w:rsidRPr="00000000">
        <w:rPr>
          <w:rtl w:val="0"/>
        </w:rPr>
        <w:t xml:space="preserve">(i &lt; 3) &amp;&amp; (i += 2);</w:t>
      </w:r>
      <w:ins w:author="Winter Last" w:id="0" w:date="2019-12-04T15:06:44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rPr>
          <w:u w:val="none"/>
        </w:rPr>
      </w:pPr>
      <w:r w:rsidDel="00000000" w:rsidR="00000000" w:rsidRPr="00000000">
        <w:rPr>
          <w:rtl w:val="0"/>
        </w:rPr>
        <w:t xml:space="preserve">(x &lt;= y) &amp;&amp; (x = y + 1);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rPr>
          <w:u w:val="none"/>
        </w:rPr>
      </w:pPr>
      <w:r w:rsidDel="00000000" w:rsidR="00000000" w:rsidRPr="00000000">
        <w:rPr>
          <w:rtl w:val="0"/>
        </w:rPr>
        <w:t xml:space="preserve">(x &lt; y) &amp;&amp; (y = 5) || (y = x);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bunxbtvhqca7" w:id="11"/>
      <w:bookmarkEnd w:id="11"/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int Foo (int a, float b);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void Boo (int *a);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const float* Goo (void);</w:t>
      </w:r>
    </w:p>
    <w:p w:rsidR="00000000" w:rsidDel="00000000" w:rsidP="00000000" w:rsidRDefault="00000000" w:rsidRPr="00000000" w14:paraId="00000038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(alternatively)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float const* Goo (void);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void Doo (int *const a);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void Hoo (double *const *a);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void Joo (float (*a)[6]);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void Loo (float (*const a)[]);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y2d4kroqr5u4" w:id="12"/>
      <w:bookmarkEnd w:id="12"/>
      <w:r w:rsidDel="00000000" w:rsidR="00000000" w:rsidRPr="00000000">
        <w:rPr>
          <w:rtl w:val="0"/>
        </w:rPr>
        <w:t xml:space="preserve">Q13 (1)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int Foo[6] = { 0 };</w:t>
      </w:r>
      <w:ins w:author="Tian Kiat Ng" w:id="1" w:date="2019-12-04T13:23:51Z">
        <w:r w:rsidDel="00000000" w:rsidR="00000000" w:rsidRPr="00000000">
          <w:rPr>
            <w:rtl w:val="0"/>
          </w:rPr>
          <w:tab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int Goo[8] = { 1, 3, 5, 6 };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int Boo[100];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int i = 0;</w:t>
      </w:r>
      <w:ins w:author="Anonymous" w:id="2" w:date="2019-12-04T21:41:22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for (i = 0; i &lt; 100; ++i)</w:t>
      </w:r>
    </w:p>
    <w:p w:rsidR="00000000" w:rsidDel="00000000" w:rsidP="00000000" w:rsidRDefault="00000000" w:rsidRPr="00000000" w14:paraId="00000045">
      <w:pPr>
        <w:ind w:firstLine="1440"/>
        <w:rPr/>
      </w:pPr>
      <w:r w:rsidDel="00000000" w:rsidR="00000000" w:rsidRPr="00000000">
        <w:rPr>
          <w:rtl w:val="0"/>
        </w:rPr>
        <w:t xml:space="preserve">Boo[i] = 2;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int Goo[2][3] = {{ 1, 2, 0 }, { 3, 0, 0 }};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int Loo[100][10];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for (i = 0; i &lt; 1000; ++i)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ab/>
        <w:t xml:space="preserve">Loo</w:t>
      </w:r>
      <w:r w:rsidDel="00000000" w:rsidR="00000000" w:rsidRPr="00000000">
        <w:rPr>
          <w:rtl w:val="0"/>
        </w:rPr>
        <w:t xml:space="preserve">[0][i]</w:t>
      </w:r>
      <w:r w:rsidDel="00000000" w:rsidR="00000000" w:rsidRPr="00000000">
        <w:rPr>
          <w:rtl w:val="0"/>
        </w:rPr>
        <w:t xml:space="preserve"> = i;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ind w:left="0" w:firstLine="0"/>
        <w:rPr/>
      </w:pPr>
      <w:bookmarkStart w:colFirst="0" w:colLast="0" w:name="_vaxo4sc4zu1s" w:id="13"/>
      <w:bookmarkEnd w:id="13"/>
      <w:r w:rsidDel="00000000" w:rsidR="00000000" w:rsidRPr="00000000">
        <w:rPr>
          <w:rtl w:val="0"/>
        </w:rPr>
        <w:t xml:space="preserve">Q13 (2)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'ptr' is a pointer to an array of integers.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The size of int[] is unknown so you cannot perform (int[])* arithmetic.</w:t>
      </w:r>
    </w:p>
    <w:p w:rsidR="00000000" w:rsidDel="00000000" w:rsidP="00000000" w:rsidRDefault="00000000" w:rsidRPr="00000000" w14:paraId="0000004F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(i.e. the size of 'int[5]' = </w:t>
      </w:r>
      <w:r w:rsidDel="00000000" w:rsidR="00000000" w:rsidRPr="00000000">
        <w:rPr>
          <w:color w:val="999999"/>
          <w:rtl w:val="0"/>
        </w:rPr>
        <w:t xml:space="preserve">sizeof</w:t>
      </w:r>
      <w:r w:rsidDel="00000000" w:rsidR="00000000" w:rsidRPr="00000000">
        <w:rPr>
          <w:color w:val="999999"/>
          <w:rtl w:val="0"/>
        </w:rPr>
        <w:t xml:space="preserve">(int) * 5 but size of 'int[]' = ???)</w:t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Arithmetic on a pointer to an incomplete type 'int []'.</w:t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75g55sjfgq1y" w:id="14"/>
      <w:bookmarkEnd w:id="14"/>
      <w:r w:rsidDel="00000000" w:rsidR="00000000" w:rsidRPr="00000000">
        <w:rPr>
          <w:rtl w:val="0"/>
        </w:rPr>
        <w:t xml:space="preserve">Q14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 **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1. NC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int[3]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int(*)[3]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int[2][3]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int(*)[3]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int(*)[2][3]</w:t>
      </w:r>
    </w:p>
    <w:p w:rsidR="00000000" w:rsidDel="00000000" w:rsidP="00000000" w:rsidRDefault="00000000" w:rsidRPr="00000000" w14:paraId="0000006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qzjg2m6o12ob" w:id="15"/>
      <w:bookmarkEnd w:id="15"/>
      <w:r w:rsidDel="00000000" w:rsidR="00000000" w:rsidRPr="00000000">
        <w:rPr>
          <w:rtl w:val="0"/>
        </w:rPr>
        <w:t xml:space="preserve">Q15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-3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NC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NC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NC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770 (or 0x0302)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-9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NC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i7rdwvwve0xl" w:id="16"/>
      <w:bookmarkEnd w:id="16"/>
      <w:r w:rsidDel="00000000" w:rsidR="00000000" w:rsidRPr="00000000">
        <w:rPr>
          <w:rtl w:val="0"/>
        </w:rPr>
        <w:t xml:space="preserve">Q16</w:t>
      </w:r>
    </w:p>
    <w:p w:rsidR="00000000" w:rsidDel="00000000" w:rsidP="00000000" w:rsidRDefault="00000000" w:rsidRPr="00000000" w14:paraId="00000071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(note: int i is not an intended error)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cs120isdead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8m25x6z914rg" w:id="17"/>
      <w:bookmarkEnd w:id="17"/>
      <w:r w:rsidDel="00000000" w:rsidR="00000000" w:rsidRPr="00000000">
        <w:rPr>
          <w:rtl w:val="0"/>
        </w:rPr>
        <w:t xml:space="preserve">Q17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rPr>
          <w:u w:val="none"/>
        </w:rPr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cannot increment value of type 'int [6]' (a.k.a. array)</w:t>
      </w:r>
    </w:p>
    <w:p w:rsidR="00000000" w:rsidDel="00000000" w:rsidP="00000000" w:rsidRDefault="00000000" w:rsidRPr="00000000" w14:paraId="0000007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95fl0bow6ofp" w:id="18"/>
      <w:bookmarkEnd w:id="18"/>
      <w:r w:rsidDel="00000000" w:rsidR="00000000" w:rsidRPr="00000000">
        <w:rPr>
          <w:rtl w:val="0"/>
        </w:rPr>
        <w:t xml:space="preserve">Q18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rPr>
          <w:u w:val="none"/>
        </w:rPr>
      </w:pPr>
      <w:r w:rsidDel="00000000" w:rsidR="00000000" w:rsidRPr="00000000">
        <w:rPr>
          <w:rtl w:val="0"/>
        </w:rPr>
        <w:t xml:space="preserve">Hello, </w:t>
      </w:r>
      <w:r w:rsidDel="00000000" w:rsidR="00000000" w:rsidRPr="00000000">
        <w:rPr>
          <w:rtl w:val="0"/>
        </w:rPr>
        <w:t xml:space="preserve">Hellofalicious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bw7dxbx1ttg2" w:id="19"/>
      <w:bookmarkEnd w:id="19"/>
      <w:r w:rsidDel="00000000" w:rsidR="00000000" w:rsidRPr="00000000">
        <w:rPr>
          <w:rtl w:val="0"/>
        </w:rPr>
        <w:t xml:space="preserve">Q19</w:t>
      </w:r>
    </w:p>
    <w:p w:rsidR="00000000" w:rsidDel="00000000" w:rsidP="00000000" w:rsidRDefault="00000000" w:rsidRPr="00000000" w14:paraId="0000007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assuming stdlib is included)</w:t>
      </w:r>
      <w:ins w:author="Bryan Choo" w:id="3" w:date="2019-12-04T16:11:25Z">
        <w:r w:rsidDel="00000000" w:rsidR="00000000" w:rsidRPr="00000000">
          <w:rPr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</w:pPr>
      <w:r w:rsidDel="00000000" w:rsidR="00000000" w:rsidRPr="00000000">
        <w:rPr>
          <w:rtl w:val="0"/>
        </w:rPr>
        <w:t xml:space="preserve">RTE: </w:t>
      </w:r>
      <w:r w:rsidDel="00000000" w:rsidR="00000000" w:rsidRPr="00000000">
        <w:rPr>
          <w:i w:val="1"/>
          <w:rtl w:val="0"/>
        </w:rPr>
        <w:t xml:space="preserve">Double Free and Dangling Pointer. Pointer is still pointing at an address that has been freed and tried to free that address again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rPr/>
      </w:pPr>
      <w:r w:rsidDel="00000000" w:rsidR="00000000" w:rsidRPr="00000000">
        <w:rPr>
          <w:rtl w:val="0"/>
        </w:rPr>
        <w:t xml:space="preserve">8 bytes</w:t>
      </w:r>
    </w:p>
    <w:p w:rsidR="00000000" w:rsidDel="00000000" w:rsidP="00000000" w:rsidRDefault="00000000" w:rsidRPr="00000000" w14:paraId="0000007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ind w:left="0" w:firstLine="0"/>
        <w:rPr/>
      </w:pPr>
      <w:bookmarkStart w:colFirst="0" w:colLast="0" w:name="_7zmvq4lwpnqg" w:id="20"/>
      <w:bookmarkEnd w:id="20"/>
      <w:r w:rsidDel="00000000" w:rsidR="00000000" w:rsidRPr="00000000">
        <w:rPr>
          <w:rtl w:val="0"/>
        </w:rPr>
        <w:t xml:space="preserve">Q20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cannot assign to variable 'ipc' with const-qualified type 'int *const'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rPr/>
      </w:pPr>
      <w:r w:rsidDel="00000000" w:rsidR="00000000" w:rsidRPr="00000000">
        <w:rPr>
          <w:rtl w:val="0"/>
        </w:rPr>
        <w:t xml:space="preserve">NC: cannot assign to variable 'ipc' with const-qualified type 'int *const'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variable 'ip' is uninitialized when used here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assigning to 'int *' from 'const int *' discards qualifiers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C (NC with -Werror: </w:t>
      </w:r>
      <w:r w:rsidDel="00000000" w:rsidR="00000000" w:rsidRPr="00000000">
        <w:rPr>
          <w:i w:val="1"/>
          <w:rtl w:val="0"/>
        </w:rPr>
        <w:t xml:space="preserve">expression result unused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u w:val="none"/>
          <w:rPrChange w:author="Leeps Syy" w:id="4" w:date="2019-12-04T18:42:42Z">
            <w:rPr>
              <w:u w:val="none"/>
            </w:rPr>
          </w:rPrChange>
        </w:rPr>
        <w:pPrChange w:author="Leeps Syy" w:id="0" w:date="2019-12-04T18:42:42Z">
          <w:pPr>
            <w:numPr>
              <w:ilvl w:val="0"/>
              <w:numId w:val="5"/>
            </w:numPr>
          </w:pPr>
        </w:pPrChange>
      </w:pPr>
      <w:r w:rsidDel="00000000" w:rsidR="00000000" w:rsidRPr="00000000">
        <w:rPr>
          <w:rtl w:val="0"/>
        </w:rPr>
        <w:t xml:space="preserve">NC: </w:t>
      </w:r>
      <w:r w:rsidDel="00000000" w:rsidR="00000000" w:rsidRPr="00000000">
        <w:rPr>
          <w:i w:val="1"/>
          <w:rtl w:val="0"/>
        </w:rPr>
        <w:t xml:space="preserve">read-only variable is not assignable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ind w:left="0" w:firstLine="0"/>
        <w:rPr/>
      </w:pPr>
      <w:bookmarkStart w:colFirst="0" w:colLast="0" w:name="_7mpal6dh0n3i" w:id="21"/>
      <w:bookmarkEnd w:id="21"/>
      <w:r w:rsidDel="00000000" w:rsidR="00000000" w:rsidRPr="00000000">
        <w:rPr>
          <w:rtl w:val="0"/>
        </w:rPr>
        <w:t xml:space="preserve">Q21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You cannot </w:t>
      </w:r>
      <w:r w:rsidDel="00000000" w:rsidR="00000000" w:rsidRPr="00000000">
        <w:rPr>
          <w:rtl w:val="0"/>
        </w:rPr>
        <w:t xml:space="preserve">declare a struct of the same type within the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ind w:left="0" w:firstLine="0"/>
        <w:rPr/>
      </w:pPr>
      <w:bookmarkStart w:colFirst="0" w:colLast="0" w:name="_4c6ffwssjjdm" w:id="22"/>
      <w:bookmarkEnd w:id="22"/>
      <w:r w:rsidDel="00000000" w:rsidR="00000000" w:rsidRPr="00000000">
        <w:rPr>
          <w:rtl w:val="0"/>
        </w:rPr>
        <w:t xml:space="preserve">Q22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(need TA to check)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ind w:left="0" w:firstLine="0"/>
        <w:rPr/>
      </w:pPr>
      <w:bookmarkStart w:colFirst="0" w:colLast="0" w:name="_ahxncz6uo90x" w:id="23"/>
      <w:bookmarkEnd w:id="23"/>
      <w:r w:rsidDel="00000000" w:rsidR="00000000" w:rsidRPr="00000000">
        <w:rPr>
          <w:rtl w:val="0"/>
        </w:rPr>
        <w:t xml:space="preserve">Q23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rPr>
          <w:u w:val="none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6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</w:pPr>
      <w:ins w:author="Winter Last" w:id="5" w:date="2019-12-04T17:05:29Z">
        <w:r w:rsidDel="00000000" w:rsidR="00000000" w:rsidRPr="00000000">
          <w:rPr>
            <w:rtl w:val="0"/>
          </w:rPr>
          <w:t xml:space="preserve">1000</w:t>
        </w:r>
      </w:ins>
      <w:del w:author="Winter Last" w:id="5" w:date="2019-12-04T17:05:29Z">
        <w:r w:rsidDel="00000000" w:rsidR="00000000" w:rsidRPr="00000000">
          <w:rPr>
            <w:rtl w:val="0"/>
          </w:rPr>
          <w:delText xml:space="preserve">(need TA to check)</w:delText>
        </w:r>
      </w:del>
      <w:ins w:author="Winter Last" w:id="5" w:date="2019-12-04T17:05:29Z">
        <w:r w:rsidDel="00000000" w:rsidR="00000000" w:rsidRPr="00000000">
          <w:rPr>
            <w:rtl w:val="0"/>
          </w:rPr>
          <w:t xml:space="preserve"> Check thru compiler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</w:pPr>
      <w:ins w:author="Winter Last" w:id="6" w:date="2019-12-04T17:05:36Z">
        <w:r w:rsidDel="00000000" w:rsidR="00000000" w:rsidRPr="00000000">
          <w:rPr>
            <w:rtl w:val="0"/>
          </w:rPr>
          <w:t xml:space="preserve">1015</w:t>
        </w:r>
      </w:ins>
      <w:del w:author="Winter Last" w:id="6" w:date="2019-12-04T17:05:36Z">
        <w:r w:rsidDel="00000000" w:rsidR="00000000" w:rsidRPr="00000000">
          <w:rPr>
            <w:rtl w:val="0"/>
          </w:rPr>
          <w:delText xml:space="preserve">(need TA to check)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</w:pPr>
      <w:ins w:author="Winter Last" w:id="7" w:date="2019-12-04T17:05:50Z">
        <w:r w:rsidDel="00000000" w:rsidR="00000000" w:rsidRPr="00000000">
          <w:rPr>
            <w:rtl w:val="0"/>
          </w:rPr>
          <w:t xml:space="preserve">1008</w:t>
        </w:r>
      </w:ins>
      <w:del w:author="Winter Last" w:id="7" w:date="2019-12-04T17:05:50Z">
        <w:r w:rsidDel="00000000" w:rsidR="00000000" w:rsidRPr="00000000">
          <w:rPr>
            <w:rtl w:val="0"/>
          </w:rPr>
          <w:delText xml:space="preserve">(need TA to check)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</w:pPr>
      <w:ins w:author="Winter Last" w:id="8" w:date="2019-12-04T17:05:56Z">
        <w:r w:rsidDel="00000000" w:rsidR="00000000" w:rsidRPr="00000000">
          <w:rPr>
            <w:rtl w:val="0"/>
          </w:rPr>
          <w:t xml:space="preserve">1024</w:t>
        </w:r>
      </w:ins>
      <w:del w:author="Winter Last" w:id="8" w:date="2019-12-04T17:05:56Z">
        <w:r w:rsidDel="00000000" w:rsidR="00000000" w:rsidRPr="00000000">
          <w:rPr>
            <w:rtl w:val="0"/>
          </w:rPr>
          <w:delText xml:space="preserve">(need TA to check)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</w:pPr>
      <w:ins w:author="Winter Last" w:id="9" w:date="2019-12-04T17:06:04Z">
        <w:r w:rsidDel="00000000" w:rsidR="00000000" w:rsidRPr="00000000">
          <w:rPr>
            <w:rtl w:val="0"/>
          </w:rPr>
          <w:t xml:space="preserve">1011</w:t>
        </w:r>
      </w:ins>
      <w:del w:author="Winter Last" w:id="9" w:date="2019-12-04T17:06:04Z">
        <w:r w:rsidDel="00000000" w:rsidR="00000000" w:rsidRPr="00000000">
          <w:rPr>
            <w:rtl w:val="0"/>
          </w:rPr>
          <w:delText xml:space="preserve">(need TA to check)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rPr>
          <w:ins w:author="Huang Xurong" w:id="11" w:date="2019-12-04T12:41:57Z"/>
        </w:rPr>
      </w:pPr>
      <w:ins w:author="Winter Last" w:id="10" w:date="2019-12-04T17:06:09Z">
        <w:r w:rsidDel="00000000" w:rsidR="00000000" w:rsidRPr="00000000">
          <w:rPr>
            <w:rtl w:val="0"/>
          </w:rPr>
          <w:t xml:space="preserve">1010</w:t>
        </w:r>
      </w:ins>
      <w:del w:author="Winter Last" w:id="10" w:date="2019-12-04T17:06:09Z">
        <w:r w:rsidDel="00000000" w:rsidR="00000000" w:rsidRPr="00000000">
          <w:rPr>
            <w:rtl w:val="0"/>
          </w:rPr>
          <w:delText xml:space="preserve">(need TA to check)</w:delText>
        </w:r>
      </w:del>
      <w:ins w:author="Huang Xurong" w:id="11" w:date="2019-12-04T12:41:5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B">
      <w:pPr>
        <w:numPr>
          <w:ilvl w:val="0"/>
          <w:numId w:val="14"/>
        </w:numPr>
        <w:pPrChange w:author="Huang Xurong" w:id="0" w:date="2019-12-04T12:41:57Z">
          <w:pPr>
            <w:numPr>
              <w:ilvl w:val="0"/>
              <w:numId w:val="14"/>
            </w:numPr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ind w:left="0" w:firstLine="0"/>
        <w:rPr/>
      </w:pPr>
      <w:bookmarkStart w:colFirst="0" w:colLast="0" w:name="_cd7wabq1648" w:id="24"/>
      <w:bookmarkEnd w:id="24"/>
      <w:r w:rsidDel="00000000" w:rsidR="00000000" w:rsidRPr="00000000">
        <w:rPr>
          <w:rtl w:val="0"/>
        </w:rPr>
        <w:t xml:space="preserve">Q24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1. Should not return the address of the local variable. 2. Cannot declare a variable size array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91000" cy="1714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6tdn5kckx6lx" w:id="25"/>
      <w:bookmarkEnd w:id="25"/>
      <w:commentRangeStart w:id="5"/>
      <w:r w:rsidDel="00000000" w:rsidR="00000000" w:rsidRPr="00000000">
        <w:rPr>
          <w:rtl w:val="0"/>
        </w:rPr>
        <w:t xml:space="preserve">Q25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05450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91000" cy="1285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yzs312ovbfqw" w:id="26"/>
      <w:bookmarkEnd w:id="26"/>
      <w:r w:rsidDel="00000000" w:rsidR="00000000" w:rsidRPr="00000000">
        <w:rPr>
          <w:rtl w:val="0"/>
        </w:rPr>
        <w:t xml:space="preserve">Q26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62425" cy="1314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alhan8v98dnx" w:id="27"/>
      <w:bookmarkEnd w:id="27"/>
      <w:r w:rsidDel="00000000" w:rsidR="00000000" w:rsidRPr="00000000">
        <w:rPr>
          <w:rtl w:val="0"/>
        </w:rPr>
        <w:t xml:space="preserve">Q27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72000" cy="33051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tohel9clvcoa" w:id="28"/>
      <w:bookmarkEnd w:id="28"/>
      <w:r w:rsidDel="00000000" w:rsidR="00000000" w:rsidRPr="00000000">
        <w:rPr>
          <w:rtl w:val="0"/>
        </w:rPr>
        <w:t xml:space="preserve">Q28</w:t>
      </w:r>
    </w:p>
    <w:p w:rsidR="00000000" w:rsidDel="00000000" w:rsidP="00000000" w:rsidRDefault="00000000" w:rsidRPr="00000000" w14:paraId="000000AA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819650" cy="5000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3374" l="0" r="0" t="337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p Yongwoon" w:id="5" w:date="2019-12-01T16:28:0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Unchecked.</w:t>
      </w:r>
    </w:p>
  </w:comment>
  <w:comment w:author="HS" w:id="0" w:date="2019-12-03T16:10:1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</w:comment>
  <w:comment w:author="Yap Yongwoon" w:id="1" w:date="2019-12-04T03:33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6.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x, y;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1 + 1(padding) + 2 + 2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6.</w:t>
      </w:r>
    </w:p>
  </w:comment>
  <w:comment w:author="Loh Chang Zhen" w:id="2" w:date="2019-12-04T03:41:0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yep, I compiled to check, should be 6</w:t>
      </w:r>
    </w:p>
  </w:comment>
  <w:comment w:author="HS" w:id="3" w:date="2019-12-04T05:56:26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rip, I read on moodle and it says the padding was multiple of 4 bytes, but compiler uses 2, :/</w:t>
      </w:r>
    </w:p>
  </w:comment>
  <w:comment w:author="Loh Chang Zhen" w:id="4" w:date="2019-12-04T09:12:4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 can be any size actually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